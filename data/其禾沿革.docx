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ED4" w:rsidRPr="00B54CFC" w:rsidRDefault="00A32ED4" w:rsidP="00A32ED4">
      <w:pPr>
        <w:rPr>
          <w:b/>
        </w:rPr>
      </w:pPr>
      <w:r w:rsidRPr="00B54CFC">
        <w:rPr>
          <w:rFonts w:hint="eastAsia"/>
          <w:b/>
        </w:rPr>
        <w:t>公司介紹</w:t>
      </w:r>
    </w:p>
    <w:p w:rsidR="00F2619D" w:rsidRPr="00F2619D" w:rsidRDefault="00A32ED4" w:rsidP="00A32ED4">
      <w:pPr>
        <w:rPr>
          <w:ins w:id="0" w:author="Angela" w:date="2016-06-01T10:40:00Z"/>
          <w:b/>
          <w:rPrChange w:id="1" w:author="Angela" w:date="2016-06-01T10:44:00Z">
            <w:rPr>
              <w:ins w:id="2" w:author="Angela" w:date="2016-06-01T10:40:00Z"/>
            </w:rPr>
          </w:rPrChange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F2619D" w:rsidRDefault="00B54CFC">
      <w:pPr>
        <w:ind w:firstLine="480"/>
        <w:rPr>
          <w:ins w:id="3" w:author="Angela" w:date="2016-06-01T10:44:00Z"/>
        </w:rPr>
        <w:pPrChange w:id="4" w:author="Angela" w:date="2016-06-01T10:40:00Z">
          <w:pPr/>
        </w:pPrChange>
      </w:pPr>
      <w:r>
        <w:rPr>
          <w:rFonts w:hint="eastAsia"/>
        </w:rPr>
        <w:t>其禾實業有限公司於</w:t>
      </w:r>
      <w:r w:rsidR="00A32ED4">
        <w:rPr>
          <w:rFonts w:hint="eastAsia"/>
        </w:rPr>
        <w:t>1998</w:t>
      </w:r>
      <w:r w:rsidR="00A32ED4">
        <w:rPr>
          <w:rFonts w:hint="eastAsia"/>
        </w:rPr>
        <w:t>年</w:t>
      </w:r>
      <w:ins w:id="5" w:author="張竣貿" w:date="2016-05-31T14:34:00Z">
        <w:r w:rsidR="000328B6">
          <w:rPr>
            <w:rFonts w:hint="eastAsia"/>
          </w:rPr>
          <w:t>創立</w:t>
        </w:r>
      </w:ins>
      <w:del w:id="6" w:author="張竣貿" w:date="2016-05-31T14:34:00Z">
        <w:r w:rsidR="00A32ED4" w:rsidDel="000328B6">
          <w:rPr>
            <w:rFonts w:hint="eastAsia"/>
          </w:rPr>
          <w:delText>成立於澎湖馬公</w:delText>
        </w:r>
      </w:del>
      <w:r w:rsidR="00A32ED4">
        <w:rPr>
          <w:rFonts w:hint="eastAsia"/>
        </w:rPr>
        <w:t>，</w:t>
      </w:r>
      <w:del w:id="7" w:author="張竣貿" w:date="2016-05-31T14:31:00Z">
        <w:r w:rsidR="00A32ED4" w:rsidDel="000328B6">
          <w:rPr>
            <w:rFonts w:hint="eastAsia"/>
          </w:rPr>
          <w:delText>以銷售「服務」為初始利基</w:delText>
        </w:r>
      </w:del>
      <w:ins w:id="8" w:author="張竣貿" w:date="2016-05-31T14:31:00Z">
        <w:r w:rsidR="000328B6">
          <w:rPr>
            <w:rFonts w:hint="eastAsia"/>
          </w:rPr>
          <w:t>本著「</w:t>
        </w:r>
      </w:ins>
      <w:ins w:id="9" w:author="張竣貿" w:date="2016-05-31T14:32:00Z">
        <w:r w:rsidR="000328B6">
          <w:rPr>
            <w:rFonts w:hint="eastAsia"/>
          </w:rPr>
          <w:t>誠信</w:t>
        </w:r>
      </w:ins>
      <w:ins w:id="10" w:author="張竣貿" w:date="2016-05-31T14:33:00Z">
        <w:r w:rsidR="000328B6">
          <w:rPr>
            <w:rFonts w:hint="eastAsia"/>
          </w:rPr>
          <w:t>為根，服務為本</w:t>
        </w:r>
      </w:ins>
      <w:ins w:id="11" w:author="張竣貿" w:date="2016-05-31T14:31:00Z">
        <w:r w:rsidR="000328B6">
          <w:rPr>
            <w:rFonts w:hint="eastAsia"/>
          </w:rPr>
          <w:t>」</w:t>
        </w:r>
      </w:ins>
      <w:ins w:id="12" w:author="張竣貿" w:date="2016-05-31T14:33:00Z">
        <w:r w:rsidR="000328B6">
          <w:rPr>
            <w:rFonts w:hint="eastAsia"/>
          </w:rPr>
          <w:t>的理念，</w:t>
        </w:r>
      </w:ins>
      <w:ins w:id="13" w:author="張竣貿" w:date="2016-05-31T14:34:00Z">
        <w:r w:rsidR="000328B6">
          <w:rPr>
            <w:rFonts w:hint="eastAsia"/>
          </w:rPr>
          <w:t>開始在澎湖地區經營事業</w:t>
        </w:r>
      </w:ins>
      <w:r w:rsidR="00A32ED4">
        <w:rPr>
          <w:rFonts w:hint="eastAsia"/>
        </w:rPr>
        <w:t>。</w:t>
      </w:r>
      <w:r w:rsidR="000C30FC">
        <w:rPr>
          <w:rFonts w:hint="eastAsia"/>
        </w:rPr>
        <w:t>有鑑於當時交通尚未發達，</w:t>
      </w:r>
      <w:r w:rsidR="000C30FC" w:rsidRPr="000A71E3">
        <w:rPr>
          <w:rFonts w:hint="eastAsia"/>
          <w:color w:val="000000" w:themeColor="text1"/>
          <w:rPrChange w:id="14" w:author="Angela" w:date="2016-06-01T10:44:00Z">
            <w:rPr>
              <w:rFonts w:hint="eastAsia"/>
            </w:rPr>
          </w:rPrChange>
        </w:rPr>
        <w:t>倘若</w:t>
      </w:r>
      <w:r w:rsidR="000C30FC">
        <w:rPr>
          <w:rFonts w:hint="eastAsia"/>
        </w:rPr>
        <w:t>遇上電梯故障無法使用，使用者總得耗費大筆金錢及時間維修電梯。在如此</w:t>
      </w:r>
      <w:del w:id="15" w:author="張竣貿" w:date="2016-05-31T14:37:00Z">
        <w:r w:rsidR="000C30FC" w:rsidRPr="000328B6" w:rsidDel="000328B6">
          <w:rPr>
            <w:rFonts w:hint="eastAsia"/>
          </w:rPr>
          <w:delText>不方便</w:delText>
        </w:r>
      </w:del>
      <w:r w:rsidR="000C30FC">
        <w:rPr>
          <w:rFonts w:hint="eastAsia"/>
        </w:rPr>
        <w:t>的時空背景下，</w:t>
      </w:r>
      <w:ins w:id="16" w:author="張竣貿" w:date="2016-05-31T14:38:00Z">
        <w:r w:rsidR="000328B6">
          <w:rPr>
            <w:rFonts w:hint="eastAsia"/>
          </w:rPr>
          <w:t>其禾電梯</w:t>
        </w:r>
      </w:ins>
      <w:ins w:id="17" w:author="Angela" w:date="2016-06-01T10:36:00Z">
        <w:r w:rsidR="00F2619D">
          <w:rPr>
            <w:rFonts w:hint="eastAsia"/>
          </w:rPr>
          <w:t>一心</w:t>
        </w:r>
      </w:ins>
      <w:r w:rsidR="000C30FC">
        <w:rPr>
          <w:rFonts w:hint="eastAsia"/>
        </w:rPr>
        <w:t>為</w:t>
      </w:r>
      <w:r w:rsidR="00A32ED4">
        <w:rPr>
          <w:rFonts w:hint="eastAsia"/>
        </w:rPr>
        <w:t>澎湖居民</w:t>
      </w:r>
      <w:r w:rsidR="000C30FC">
        <w:rPr>
          <w:rFonts w:hint="eastAsia"/>
        </w:rPr>
        <w:t>提供在地化的電梯保養、維修以及相關</w:t>
      </w:r>
      <w:r w:rsidR="00A32ED4">
        <w:rPr>
          <w:rFonts w:hint="eastAsia"/>
        </w:rPr>
        <w:t>電器設備的服務諮詢</w:t>
      </w:r>
      <w:del w:id="18" w:author="張竣貿" w:date="2016-05-31T14:38:00Z">
        <w:r w:rsidR="00943CDD" w:rsidDel="000328B6">
          <w:rPr>
            <w:rFonts w:hint="eastAsia"/>
          </w:rPr>
          <w:delText>成了其禾電梯的創始</w:delText>
        </w:r>
        <w:r w:rsidR="000C30FC" w:rsidDel="000328B6">
          <w:rPr>
            <w:rFonts w:hint="eastAsia"/>
          </w:rPr>
          <w:delText>初衷</w:delText>
        </w:r>
      </w:del>
      <w:r w:rsidR="00A32ED4">
        <w:rPr>
          <w:rFonts w:hint="eastAsia"/>
        </w:rPr>
        <w:t>。</w:t>
      </w:r>
      <w:r>
        <w:rPr>
          <w:rFonts w:hint="eastAsia"/>
        </w:rPr>
        <w:t>自</w:t>
      </w:r>
      <w:del w:id="19" w:author="張竣貿" w:date="2016-05-31T14:30:00Z">
        <w:r w:rsidR="000C30FC" w:rsidDel="000328B6">
          <w:rPr>
            <w:rFonts w:hint="eastAsia"/>
          </w:rPr>
          <w:delText>開始電梯服務事</w:delText>
        </w:r>
      </w:del>
      <w:ins w:id="20" w:author="張竣貿" w:date="2016-05-31T14:30:00Z">
        <w:r w:rsidR="000328B6">
          <w:rPr>
            <w:rFonts w:hint="eastAsia"/>
          </w:rPr>
          <w:t>創</w:t>
        </w:r>
      </w:ins>
      <w:r w:rsidR="000C30FC">
        <w:rPr>
          <w:rFonts w:hint="eastAsia"/>
        </w:rPr>
        <w:t>業</w:t>
      </w:r>
      <w:r w:rsidR="00943CDD">
        <w:rPr>
          <w:rFonts w:hint="eastAsia"/>
        </w:rPr>
        <w:t>至今，其禾電梯不僅</w:t>
      </w:r>
      <w:ins w:id="21" w:author="張竣貿" w:date="2016-05-31T14:30:00Z">
        <w:r w:rsidR="000328B6">
          <w:rPr>
            <w:rFonts w:hint="eastAsia"/>
          </w:rPr>
          <w:t>成為</w:t>
        </w:r>
      </w:ins>
      <w:del w:id="22" w:author="張竣貿" w:date="2016-05-31T14:30:00Z">
        <w:r w:rsidR="00943CDD" w:rsidDel="000328B6">
          <w:rPr>
            <w:rFonts w:hint="eastAsia"/>
          </w:rPr>
          <w:delText>是</w:delText>
        </w:r>
      </w:del>
      <w:r w:rsidR="00943CDD">
        <w:rPr>
          <w:rFonts w:hint="eastAsia"/>
        </w:rPr>
        <w:t>澎湖本島最主要的電梯服務公司之一，更</w:t>
      </w:r>
      <w:del w:id="23" w:author="張竣貿" w:date="2016-05-31T14:30:00Z">
        <w:r w:rsidR="00943CDD" w:rsidDel="000328B6">
          <w:rPr>
            <w:rFonts w:hint="eastAsia"/>
          </w:rPr>
          <w:delText>大大</w:delText>
        </w:r>
      </w:del>
      <w:ins w:id="24" w:author="張竣貿" w:date="2016-05-31T14:30:00Z">
        <w:r w:rsidR="000328B6">
          <w:rPr>
            <w:rFonts w:hint="eastAsia"/>
          </w:rPr>
          <w:t>將服務</w:t>
        </w:r>
      </w:ins>
      <w:del w:id="25" w:author="張竣貿" w:date="2016-05-31T14:30:00Z">
        <w:r w:rsidR="00943CDD" w:rsidDel="000328B6">
          <w:rPr>
            <w:rFonts w:hint="eastAsia"/>
          </w:rPr>
          <w:delText>的</w:delText>
        </w:r>
      </w:del>
      <w:r w:rsidR="00943CDD">
        <w:rPr>
          <w:rFonts w:hint="eastAsia"/>
        </w:rPr>
        <w:t>擴展</w:t>
      </w:r>
      <w:ins w:id="26" w:author="張竣貿" w:date="2016-05-31T14:30:00Z">
        <w:r w:rsidR="000328B6">
          <w:rPr>
            <w:rFonts w:hint="eastAsia"/>
          </w:rPr>
          <w:t>到</w:t>
        </w:r>
      </w:ins>
      <w:del w:id="27" w:author="張竣貿" w:date="2016-05-31T14:30:00Z">
        <w:r w:rsidR="00A32ED4" w:rsidDel="000328B6">
          <w:rPr>
            <w:rFonts w:hint="eastAsia"/>
          </w:rPr>
          <w:delText>服務到澎湖的離島區域</w:delText>
        </w:r>
      </w:del>
      <w:r w:rsidR="00A32ED4">
        <w:rPr>
          <w:rFonts w:hint="eastAsia"/>
        </w:rPr>
        <w:t>包括七美、吉貝與望安等偏遠地區，</w:t>
      </w:r>
      <w:r w:rsidR="00943CDD">
        <w:rPr>
          <w:rFonts w:hint="eastAsia"/>
        </w:rPr>
        <w:t>追隨創</w:t>
      </w:r>
      <w:del w:id="28" w:author="張竣貿" w:date="2016-05-31T14:38:00Z">
        <w:r w:rsidR="00943CDD" w:rsidDel="000328B6">
          <w:rPr>
            <w:rFonts w:hint="eastAsia"/>
          </w:rPr>
          <w:delText>辦精神</w:delText>
        </w:r>
      </w:del>
      <w:ins w:id="29" w:author="張竣貿" w:date="2016-05-31T14:39:00Z">
        <w:r w:rsidR="000328B6">
          <w:rPr>
            <w:rFonts w:hint="eastAsia"/>
          </w:rPr>
          <w:t>業初衷</w:t>
        </w:r>
      </w:ins>
      <w:r w:rsidR="00943CDD">
        <w:rPr>
          <w:rFonts w:hint="eastAsia"/>
        </w:rPr>
        <w:t>、</w:t>
      </w:r>
      <w:r w:rsidR="00A32ED4">
        <w:rPr>
          <w:rFonts w:hint="eastAsia"/>
        </w:rPr>
        <w:t>做到真正的服務便民。</w:t>
      </w:r>
    </w:p>
    <w:p w:rsidR="00A32ED4" w:rsidRDefault="008A22A8">
      <w:pPr>
        <w:ind w:firstLine="480"/>
        <w:pPrChange w:id="30" w:author="Angela" w:date="2016-06-01T10:40:00Z">
          <w:pPr/>
        </w:pPrChange>
      </w:pPr>
      <w:ins w:id="31" w:author="Angela" w:date="2016-06-03T09:05:00Z">
        <w:r>
          <w:rPr>
            <w:rFonts w:hint="eastAsia"/>
            <w:b/>
            <w:color w:val="FF0000"/>
          </w:rPr>
          <w:t>1994</w:t>
        </w:r>
      </w:ins>
      <w:ins w:id="32" w:author="Angela" w:date="2016-06-01T10:44:00Z">
        <w:r w:rsidR="00F2619D" w:rsidRPr="007537E2">
          <w:rPr>
            <w:rFonts w:hint="eastAsia"/>
            <w:b/>
            <w:color w:val="FF0000"/>
          </w:rPr>
          <w:t>年，張其中先生初</w:t>
        </w:r>
      </w:ins>
      <w:ins w:id="33" w:author="Angela" w:date="2016-06-01T13:36:00Z">
        <w:r w:rsidR="00246554">
          <w:rPr>
            <w:rFonts w:hint="eastAsia"/>
            <w:b/>
            <w:color w:val="FF0000"/>
          </w:rPr>
          <w:t>抵</w:t>
        </w:r>
      </w:ins>
      <w:ins w:id="34" w:author="Angela" w:date="2016-06-01T10:44:00Z">
        <w:r w:rsidR="00F2619D" w:rsidRPr="007537E2">
          <w:rPr>
            <w:rFonts w:hint="eastAsia"/>
            <w:b/>
            <w:color w:val="FF0000"/>
          </w:rPr>
          <w:t>澎湖縣便發現礙於交通</w:t>
        </w:r>
      </w:ins>
      <w:ins w:id="35" w:author="Angela" w:date="2016-06-01T13:37:00Z">
        <w:r w:rsidR="00246554">
          <w:rPr>
            <w:rFonts w:hint="eastAsia"/>
            <w:b/>
            <w:color w:val="FF0000"/>
          </w:rPr>
          <w:t>因素</w:t>
        </w:r>
      </w:ins>
      <w:ins w:id="36" w:author="Angela" w:date="2016-06-01T10:44:00Z">
        <w:r w:rsidR="00F2619D" w:rsidRPr="007537E2">
          <w:rPr>
            <w:rFonts w:hint="eastAsia"/>
            <w:b/>
            <w:color w:val="FF0000"/>
          </w:rPr>
          <w:t>，當電梯故障無法使用時，使用者不僅得花費高額維修費，更需耗費大量時間等待維修。在如此高昂的維修成本下，其禾實業有限公司於民國</w:t>
        </w:r>
      </w:ins>
      <w:ins w:id="37" w:author="Angela" w:date="2016-06-03T09:05:00Z">
        <w:r>
          <w:rPr>
            <w:rFonts w:hint="eastAsia"/>
            <w:b/>
            <w:color w:val="FF0000"/>
          </w:rPr>
          <w:t>1998</w:t>
        </w:r>
      </w:ins>
      <w:ins w:id="38" w:author="Angela" w:date="2016-06-01T10:44:00Z">
        <w:r w:rsidR="00F2619D" w:rsidRPr="007537E2">
          <w:rPr>
            <w:rFonts w:hint="eastAsia"/>
            <w:b/>
            <w:color w:val="FF0000"/>
          </w:rPr>
          <w:t>年本著「誠信為根，服務為本」的理念，開始在澎湖地區經營電梯相關事業。創辦人一心秉持著為澎湖居民提供在地化的電梯保養、維修，甚至是相關的電器設備之服務諮詢。自創業至今，其禾電梯不僅成為澎湖本島最主要的電梯服務公司之一，更將服務擴展至包括七美、吉貝與望安等偏遠離島，不斷追隨創業初衷、做到真正的服務便民。</w:t>
        </w:r>
      </w:ins>
    </w:p>
    <w:p w:rsidR="00A32ED4" w:rsidRDefault="00A32ED4" w:rsidP="00A32ED4">
      <w:r>
        <w:rPr>
          <w:rFonts w:hint="eastAsia"/>
        </w:rPr>
        <w:t xml:space="preserve"> </w:t>
      </w:r>
      <w:r>
        <w:rPr>
          <w:rFonts w:hint="eastAsia"/>
        </w:rPr>
        <w:tab/>
        <w:t>2003</w:t>
      </w:r>
      <w:r>
        <w:rPr>
          <w:rFonts w:hint="eastAsia"/>
        </w:rPr>
        <w:t>年，基於對技術提升的要求以及業務的擴展需要，</w:t>
      </w:r>
      <w:r w:rsidR="00943CDD">
        <w:rPr>
          <w:rFonts w:hint="eastAsia"/>
        </w:rPr>
        <w:t>我們</w:t>
      </w:r>
      <w:r>
        <w:rPr>
          <w:rFonts w:hint="eastAsia"/>
        </w:rPr>
        <w:t>開始投入電梯控制系統的「研發」與「合作」銷售。一方面開發以客梯為主的電梯控制系統【</w:t>
      </w:r>
      <w:r>
        <w:rPr>
          <w:rFonts w:hint="eastAsia"/>
        </w:rPr>
        <w:t>SCH-168</w:t>
      </w:r>
      <w:r w:rsidR="00943CDD">
        <w:rPr>
          <w:rFonts w:hint="eastAsia"/>
        </w:rPr>
        <w:t>】，另一方面</w:t>
      </w:r>
      <w:ins w:id="39" w:author="Angela" w:date="2016-06-01T10:45:00Z">
        <w:r w:rsidR="000A71E3" w:rsidRPr="000A71E3">
          <w:rPr>
            <w:rFonts w:hint="eastAsia"/>
            <w:b/>
            <w:color w:val="FF0000"/>
            <w:rPrChange w:id="40" w:author="Angela" w:date="2016-06-01T10:45:00Z">
              <w:rPr>
                <w:rFonts w:hint="eastAsia"/>
              </w:rPr>
            </w:rPrChange>
          </w:rPr>
          <w:t>則</w:t>
        </w:r>
      </w:ins>
      <w:r w:rsidR="00943CDD">
        <w:rPr>
          <w:rFonts w:hint="eastAsia"/>
        </w:rPr>
        <w:t>與電梯相關同業合作</w:t>
      </w:r>
      <w:del w:id="41" w:author="張竣貿" w:date="2016-05-31T14:41:00Z">
        <w:r w:rsidR="00943CDD" w:rsidDel="007A5AB0">
          <w:rPr>
            <w:rFonts w:hint="eastAsia"/>
          </w:rPr>
          <w:delText>，互利互補以擴展業務</w:delText>
        </w:r>
      </w:del>
      <w:r w:rsidR="00943CDD">
        <w:rPr>
          <w:rFonts w:hint="eastAsia"/>
        </w:rPr>
        <w:t>並</w:t>
      </w:r>
      <w:ins w:id="42" w:author="張竣貿" w:date="2016-05-31T14:41:00Z">
        <w:r w:rsidR="007A5AB0">
          <w:rPr>
            <w:rFonts w:hint="eastAsia"/>
          </w:rPr>
          <w:t>積極拓展國際業務</w:t>
        </w:r>
      </w:ins>
      <w:del w:id="43" w:author="張竣貿" w:date="2016-05-31T14:41:00Z">
        <w:r w:rsidR="00943CDD" w:rsidDel="007A5AB0">
          <w:rPr>
            <w:rFonts w:hint="eastAsia"/>
          </w:rPr>
          <w:delText>與國際接軌</w:delText>
        </w:r>
      </w:del>
      <w:r w:rsidR="00943CDD">
        <w:rPr>
          <w:rFonts w:hint="eastAsia"/>
        </w:rPr>
        <w:t>。目前服務的客戶</w:t>
      </w:r>
      <w:del w:id="44" w:author="張竣貿" w:date="2016-05-31T14:40:00Z">
        <w:r w:rsidR="00943CDD" w:rsidDel="007A5AB0">
          <w:rPr>
            <w:rFonts w:hint="eastAsia"/>
          </w:rPr>
          <w:delText>並不</w:delText>
        </w:r>
        <w:r w:rsidR="001A7255" w:rsidDel="007A5AB0">
          <w:rPr>
            <w:rFonts w:hint="eastAsia"/>
          </w:rPr>
          <w:delText>侷限於臺灣</w:delText>
        </w:r>
        <w:r w:rsidDel="007A5AB0">
          <w:rPr>
            <w:rFonts w:hint="eastAsia"/>
          </w:rPr>
          <w:delText>，</w:delText>
        </w:r>
        <w:r w:rsidR="001A7255" w:rsidDel="007A5AB0">
          <w:rPr>
            <w:rFonts w:hint="eastAsia"/>
          </w:rPr>
          <w:delText>在積極的推廣下，更與多國當地大場合作</w:delText>
        </w:r>
      </w:del>
      <w:del w:id="45" w:author="張竣貿" w:date="2016-05-31T14:39:00Z">
        <w:r w:rsidR="001A7255" w:rsidDel="000328B6">
          <w:rPr>
            <w:rFonts w:hint="eastAsia"/>
          </w:rPr>
          <w:delText>。</w:delText>
        </w:r>
      </w:del>
      <w:del w:id="46" w:author="張竣貿" w:date="2016-05-31T14:40:00Z">
        <w:r w:rsidR="001A7255" w:rsidDel="007A5AB0">
          <w:rPr>
            <w:rFonts w:hint="eastAsia"/>
          </w:rPr>
          <w:delText>其中</w:delText>
        </w:r>
      </w:del>
      <w:r w:rsidR="001A7255">
        <w:rPr>
          <w:rFonts w:hint="eastAsia"/>
        </w:rPr>
        <w:t>包含</w:t>
      </w:r>
      <w:ins w:id="47" w:author="Angela" w:date="2016-06-01T10:45:00Z">
        <w:r w:rsidR="000A71E3" w:rsidRPr="000A71E3">
          <w:rPr>
            <w:rFonts w:hint="eastAsia"/>
            <w:b/>
            <w:color w:val="FF0000"/>
            <w:rPrChange w:id="48" w:author="Angela" w:date="2016-06-01T10:45:00Z">
              <w:rPr>
                <w:rFonts w:hint="eastAsia"/>
              </w:rPr>
            </w:rPrChange>
          </w:rPr>
          <w:t>位於</w:t>
        </w:r>
      </w:ins>
      <w:r w:rsidR="00943CDD">
        <w:rPr>
          <w:rFonts w:hint="eastAsia"/>
        </w:rPr>
        <w:t>亞太</w:t>
      </w:r>
      <w:r>
        <w:rPr>
          <w:rFonts w:hint="eastAsia"/>
        </w:rPr>
        <w:t>地區的澳洲、</w:t>
      </w:r>
      <w:r w:rsidR="00943CDD">
        <w:rPr>
          <w:rFonts w:hint="eastAsia"/>
        </w:rPr>
        <w:t>紐西蘭、</w:t>
      </w:r>
      <w:r>
        <w:rPr>
          <w:rFonts w:hint="eastAsia"/>
        </w:rPr>
        <w:t>新加坡</w:t>
      </w:r>
      <w:r w:rsidR="00943CDD">
        <w:rPr>
          <w:rFonts w:hint="eastAsia"/>
        </w:rPr>
        <w:t>、馬來西亞</w:t>
      </w:r>
      <w:r>
        <w:rPr>
          <w:rFonts w:hint="eastAsia"/>
        </w:rPr>
        <w:t>、日本，中東地區的科威</w:t>
      </w:r>
      <w:r w:rsidR="002C6F97">
        <w:rPr>
          <w:rFonts w:hint="eastAsia"/>
        </w:rPr>
        <w:t>特、杜拜以及非洲的奈及利亞等國家。</w:t>
      </w:r>
      <w:del w:id="49" w:author="張竣貿" w:date="2016-05-31T14:40:00Z">
        <w:r w:rsidR="002C6F97" w:rsidDel="007A5AB0">
          <w:rPr>
            <w:rFonts w:hint="eastAsia"/>
          </w:rPr>
          <w:delText>截至目前為止，由我們所製作並銷往各地的</w:delText>
        </w:r>
        <w:r w:rsidR="001A7255" w:rsidDel="007A5AB0">
          <w:rPr>
            <w:rFonts w:hint="eastAsia"/>
          </w:rPr>
          <w:delText>產品及</w:delText>
        </w:r>
        <w:r w:rsidR="002C6F97" w:rsidDel="007A5AB0">
          <w:rPr>
            <w:rFonts w:hint="eastAsia"/>
          </w:rPr>
          <w:delText>其</w:delText>
        </w:r>
        <w:r w:rsidR="001A7255" w:rsidDel="007A5AB0">
          <w:rPr>
            <w:rFonts w:hint="eastAsia"/>
          </w:rPr>
          <w:delText>運轉數量正</w:delText>
        </w:r>
        <w:r w:rsidR="002C6F97" w:rsidDel="007A5AB0">
          <w:rPr>
            <w:rFonts w:hint="eastAsia"/>
          </w:rPr>
          <w:delText>持續</w:delText>
        </w:r>
        <w:r w:rsidR="001A7255" w:rsidDel="007A5AB0">
          <w:rPr>
            <w:rFonts w:hint="eastAsia"/>
          </w:rPr>
          <w:delText>以</w:delText>
        </w:r>
        <w:r w:rsidDel="007A5AB0">
          <w:rPr>
            <w:rFonts w:hint="eastAsia"/>
          </w:rPr>
          <w:delText>穩定</w:delText>
        </w:r>
        <w:r w:rsidR="002C6F97" w:rsidDel="007A5AB0">
          <w:rPr>
            <w:rFonts w:hint="eastAsia"/>
          </w:rPr>
          <w:delText>的姿態</w:delText>
        </w:r>
        <w:r w:rsidR="001A7255" w:rsidDel="007A5AB0">
          <w:rPr>
            <w:rFonts w:hint="eastAsia"/>
          </w:rPr>
          <w:delText>成長</w:delText>
        </w:r>
        <w:r w:rsidDel="007A5AB0">
          <w:rPr>
            <w:rFonts w:hint="eastAsia"/>
          </w:rPr>
          <w:delText>中。</w:delText>
        </w:r>
      </w:del>
    </w:p>
    <w:p w:rsidR="00D44D31" w:rsidRDefault="00A32ED4" w:rsidP="00D44D31">
      <w:pPr>
        <w:rPr>
          <w:ins w:id="50" w:author="Angela" w:date="2016-06-03T09:04:00Z"/>
        </w:rPr>
      </w:pPr>
      <w:r>
        <w:rPr>
          <w:rFonts w:hint="eastAsia"/>
        </w:rPr>
        <w:tab/>
        <w:t>2004</w:t>
      </w:r>
      <w:r>
        <w:rPr>
          <w:rFonts w:hint="eastAsia"/>
        </w:rPr>
        <w:t>年，我們接續開發了</w:t>
      </w:r>
      <w:r w:rsidR="002C6F97">
        <w:rPr>
          <w:rFonts w:hint="eastAsia"/>
        </w:rPr>
        <w:t>全新一代</w:t>
      </w:r>
      <w:r>
        <w:rPr>
          <w:rFonts w:hint="eastAsia"/>
        </w:rPr>
        <w:t>【</w:t>
      </w:r>
      <w:r>
        <w:rPr>
          <w:rFonts w:hint="eastAsia"/>
        </w:rPr>
        <w:t>SCH-568</w:t>
      </w:r>
      <w:r>
        <w:rPr>
          <w:rFonts w:hint="eastAsia"/>
        </w:rPr>
        <w:t>】家庭梯控制系統。</w:t>
      </w:r>
      <w:ins w:id="51" w:author="Angela" w:date="2016-06-01T10:46:00Z">
        <w:r w:rsidR="000A71E3" w:rsidRPr="000A71E3">
          <w:rPr>
            <w:rFonts w:hint="eastAsia"/>
            <w:b/>
            <w:color w:val="FF0000"/>
            <w:rPrChange w:id="52" w:author="Angela" w:date="2016-06-01T10:46:00Z">
              <w:rPr>
                <w:rFonts w:hint="eastAsia"/>
              </w:rPr>
            </w:rPrChange>
          </w:rPr>
          <w:t>根據統計，</w:t>
        </w:r>
      </w:ins>
      <w:r>
        <w:rPr>
          <w:rFonts w:hint="eastAsia"/>
        </w:rPr>
        <w:t>該</w:t>
      </w:r>
      <w:del w:id="53" w:author="張竣貿" w:date="2016-05-31T14:41:00Z">
        <w:r w:rsidDel="007A5AB0">
          <w:rPr>
            <w:rFonts w:hint="eastAsia"/>
          </w:rPr>
          <w:delText>套</w:delText>
        </w:r>
      </w:del>
      <w:r w:rsidR="002C6F97">
        <w:rPr>
          <w:rFonts w:hint="eastAsia"/>
        </w:rPr>
        <w:t>系統於</w:t>
      </w:r>
      <w:ins w:id="54" w:author="張竣貿" w:date="2016-05-31T14:41:00Z">
        <w:r w:rsidR="007A5AB0">
          <w:rPr>
            <w:rFonts w:hint="eastAsia"/>
          </w:rPr>
          <w:t>20</w:t>
        </w:r>
      </w:ins>
      <w:r>
        <w:rPr>
          <w:rFonts w:hint="eastAsia"/>
        </w:rPr>
        <w:t>14</w:t>
      </w:r>
      <w:r w:rsidR="002C6F97">
        <w:rPr>
          <w:rFonts w:hint="eastAsia"/>
        </w:rPr>
        <w:t>年的全台年銷售數量已</w:t>
      </w:r>
      <w:r>
        <w:rPr>
          <w:rFonts w:hint="eastAsia"/>
        </w:rPr>
        <w:t>突破</w:t>
      </w:r>
      <w:ins w:id="55" w:author="Angela" w:date="2016-06-03T09:03:00Z">
        <w:r w:rsidR="008A22A8" w:rsidRPr="008A22A8">
          <w:rPr>
            <w:rFonts w:hint="eastAsia"/>
            <w:b/>
            <w:color w:val="FF0000"/>
            <w:rPrChange w:id="56" w:author="Angela" w:date="2016-06-03T09:03:00Z">
              <w:rPr>
                <w:rFonts w:hint="eastAsia"/>
              </w:rPr>
            </w:rPrChange>
          </w:rPr>
          <w:t>六</w:t>
        </w:r>
      </w:ins>
      <w:r>
        <w:rPr>
          <w:rFonts w:hint="eastAsia"/>
        </w:rPr>
        <w:t>千台以上。其禾</w:t>
      </w:r>
      <w:del w:id="57" w:author="Angela" w:date="2016-06-03T09:05:00Z">
        <w:r w:rsidDel="008A22A8">
          <w:rPr>
            <w:rFonts w:hint="eastAsia"/>
          </w:rPr>
          <w:delText>(</w:delText>
        </w:r>
      </w:del>
      <w:del w:id="58" w:author="Angela" w:date="2016-06-03T09:08:00Z">
        <w:r w:rsidDel="008A22A8">
          <w:rPr>
            <w:rFonts w:hint="eastAsia"/>
          </w:rPr>
          <w:delText>宜禾</w:delText>
        </w:r>
      </w:del>
      <w:del w:id="59" w:author="Angela" w:date="2016-06-03T09:05:00Z">
        <w:r w:rsidDel="008A22A8">
          <w:rPr>
            <w:rFonts w:hint="eastAsia"/>
          </w:rPr>
          <w:delText>)</w:delText>
        </w:r>
      </w:del>
      <w:r>
        <w:rPr>
          <w:rFonts w:hint="eastAsia"/>
        </w:rPr>
        <w:t>公司本著「安全運轉」、「簡單操作」為基礎，研發製造最適合客戶需求的客製化控制系統。目標是要將「服務」與技術隨客戶延伸至世界各地。</w:t>
      </w:r>
    </w:p>
    <w:p w:rsidR="008A22A8" w:rsidRDefault="008A22A8" w:rsidP="008A22A8">
      <w:ins w:id="60" w:author="Angela" w:date="2016-06-03T09:04:00Z">
        <w:r>
          <w:tab/>
        </w:r>
        <w:r>
          <w:rPr>
            <w:rFonts w:hint="eastAsia"/>
          </w:rPr>
          <w:t>200</w:t>
        </w:r>
      </w:ins>
      <w:ins w:id="61" w:author="Angela" w:date="2016-06-03T09:08:00Z">
        <w:r>
          <w:rPr>
            <w:rFonts w:hint="eastAsia"/>
          </w:rPr>
          <w:t>6</w:t>
        </w:r>
      </w:ins>
      <w:ins w:id="62" w:author="Angela" w:date="2016-06-03T09:05:00Z">
        <w:r>
          <w:rPr>
            <w:rFonts w:hint="eastAsia"/>
          </w:rPr>
          <w:t>年初</w:t>
        </w:r>
      </w:ins>
      <w:ins w:id="63" w:author="Angela" w:date="2016-06-03T09:09:00Z">
        <w:r>
          <w:rPr>
            <w:rFonts w:hint="eastAsia"/>
          </w:rPr>
          <w:t>所創辦的宜禾實業有限公司</w:t>
        </w:r>
      </w:ins>
      <w:ins w:id="64" w:author="Angela" w:date="2016-06-03T09:10:00Z">
        <w:r>
          <w:rPr>
            <w:rFonts w:hint="eastAsia"/>
          </w:rPr>
          <w:t>開始對外銷售控制系統並承襲其禾電梯</w:t>
        </w:r>
      </w:ins>
      <w:ins w:id="65" w:author="Angela" w:date="2016-06-03T09:11:00Z">
        <w:r>
          <w:rPr>
            <w:rFonts w:hint="eastAsia"/>
          </w:rPr>
          <w:t>的初衷－「誠信為根，服務為本」</w:t>
        </w:r>
      </w:ins>
      <w:ins w:id="66" w:author="Angela" w:date="2016-06-03T09:09:00Z">
        <w:r w:rsidR="0015798C">
          <w:rPr>
            <w:rFonts w:hint="eastAsia"/>
          </w:rPr>
          <w:t>。</w:t>
        </w:r>
        <w:r>
          <w:rPr>
            <w:rFonts w:hint="eastAsia"/>
          </w:rPr>
          <w:t>於</w:t>
        </w:r>
        <w:r>
          <w:rPr>
            <w:rFonts w:hint="eastAsia"/>
          </w:rPr>
          <w:t>2007</w:t>
        </w:r>
        <w:r>
          <w:rPr>
            <w:rFonts w:hint="eastAsia"/>
          </w:rPr>
          <w:t>年，</w:t>
        </w:r>
      </w:ins>
      <w:ins w:id="67" w:author="Angela" w:date="2016-06-03T09:30:00Z">
        <w:r w:rsidR="0015798C">
          <w:rPr>
            <w:rFonts w:hint="eastAsia"/>
          </w:rPr>
          <w:t>有鑑於電梯滑動為</w:t>
        </w:r>
      </w:ins>
      <w:ins w:id="68" w:author="Angela" w:date="2016-06-03T09:31:00Z">
        <w:r w:rsidR="0015798C">
          <w:rPr>
            <w:rFonts w:hint="eastAsia"/>
          </w:rPr>
          <w:t>電梯意外發生的主因之一。同時在澳洲客戶的要求下，</w:t>
        </w:r>
      </w:ins>
      <w:ins w:id="69" w:author="Angela" w:date="2016-06-03T09:09:00Z">
        <w:r>
          <w:rPr>
            <w:rFonts w:hint="eastAsia"/>
          </w:rPr>
          <w:t>其</w:t>
        </w:r>
        <w:bookmarkStart w:id="70" w:name="_GoBack"/>
        <w:bookmarkEnd w:id="70"/>
        <w:r>
          <w:rPr>
            <w:rFonts w:hint="eastAsia"/>
          </w:rPr>
          <w:t>禾</w:t>
        </w:r>
      </w:ins>
      <w:ins w:id="71" w:author="Angela" w:date="2016-06-03T09:10:00Z">
        <w:r>
          <w:rPr>
            <w:rFonts w:hint="eastAsia"/>
          </w:rPr>
          <w:t>電梯</w:t>
        </w:r>
      </w:ins>
      <w:ins w:id="72" w:author="Angela" w:date="2016-06-03T09:12:00Z">
        <w:r>
          <w:rPr>
            <w:rFonts w:hint="eastAsia"/>
          </w:rPr>
          <w:t>研發出全新</w:t>
        </w:r>
      </w:ins>
      <w:ins w:id="73" w:author="Angela" w:date="2016-06-03T09:32:00Z">
        <w:r w:rsidR="0015798C">
          <w:rPr>
            <w:rFonts w:hint="eastAsia"/>
          </w:rPr>
          <w:t>的</w:t>
        </w:r>
      </w:ins>
      <w:ins w:id="74" w:author="Angela" w:date="2016-06-03T09:10:00Z">
        <w:r>
          <w:rPr>
            <w:rFonts w:hint="eastAsia"/>
          </w:rPr>
          <w:t>安全</w:t>
        </w:r>
      </w:ins>
      <w:ins w:id="75" w:author="Angela" w:date="2016-06-03T09:32:00Z">
        <w:r w:rsidR="0015798C">
          <w:rPr>
            <w:rFonts w:hint="eastAsia"/>
          </w:rPr>
          <w:t>防溜功能並取得專</w:t>
        </w:r>
      </w:ins>
      <w:ins w:id="76" w:author="Angela" w:date="2016-06-03T09:33:00Z">
        <w:r w:rsidR="0015798C">
          <w:rPr>
            <w:rFonts w:hint="eastAsia"/>
          </w:rPr>
          <w:t>利</w:t>
        </w:r>
      </w:ins>
      <w:ins w:id="77" w:author="Angela" w:date="2016-06-03T09:10:00Z">
        <w:r>
          <w:rPr>
            <w:rFonts w:hint="eastAsia"/>
          </w:rPr>
          <w:t>（</w:t>
        </w:r>
        <w:r w:rsidRPr="0015798C">
          <w:rPr>
            <w:rPrChange w:id="78" w:author="Angela" w:date="2016-06-03T09:33:00Z">
              <w:rPr>
                <w:rFonts w:hint="eastAsia"/>
              </w:rPr>
            </w:rPrChange>
          </w:rPr>
          <w:t>專利</w:t>
        </w:r>
      </w:ins>
      <w:ins w:id="79" w:author="Angela" w:date="2016-06-03T09:33:00Z">
        <w:r w:rsidR="0015798C" w:rsidRPr="0015798C">
          <w:rPr>
            <w:rPrChange w:id="80" w:author="Angela" w:date="2016-06-03T09:33:00Z">
              <w:rPr>
                <w:rFonts w:hint="eastAsia"/>
              </w:rPr>
            </w:rPrChange>
          </w:rPr>
          <w:t>號</w:t>
        </w:r>
        <w:r w:rsidR="0015798C">
          <w:rPr>
            <w:rFonts w:hint="eastAsia"/>
          </w:rPr>
          <w:t>M487305</w:t>
        </w:r>
      </w:ins>
      <w:ins w:id="81" w:author="Angela" w:date="2016-06-03T09:10:00Z">
        <w:r>
          <w:rPr>
            <w:rFonts w:hint="eastAsia"/>
          </w:rPr>
          <w:t>）</w:t>
        </w:r>
      </w:ins>
      <w:ins w:id="82" w:author="Angela" w:date="2016-06-03T09:12:00Z">
        <w:r>
          <w:rPr>
            <w:rFonts w:hint="eastAsia"/>
          </w:rPr>
          <w:t>。</w:t>
        </w:r>
      </w:ins>
      <w:ins w:id="83" w:author="Angela" w:date="2016-06-03T09:13:00Z">
        <w:r>
          <w:rPr>
            <w:rFonts w:hint="eastAsia"/>
          </w:rPr>
          <w:t>當</w:t>
        </w:r>
      </w:ins>
      <w:ins w:id="84" w:author="Angela" w:date="2016-06-03T09:10:00Z">
        <w:r>
          <w:rPr>
            <w:rFonts w:hint="eastAsia"/>
          </w:rPr>
          <w:t>電梯不正常滑動狀況發生時，</w:t>
        </w:r>
      </w:ins>
      <w:ins w:id="85" w:author="Angela" w:date="2016-06-03T09:13:00Z">
        <w:r>
          <w:rPr>
            <w:rFonts w:hint="eastAsia"/>
          </w:rPr>
          <w:t>該系統將會</w:t>
        </w:r>
      </w:ins>
      <w:ins w:id="86" w:author="Angela" w:date="2016-06-03T09:12:00Z">
        <w:r>
          <w:rPr>
            <w:rFonts w:hint="eastAsia"/>
          </w:rPr>
          <w:t>根據</w:t>
        </w:r>
      </w:ins>
      <w:ins w:id="87" w:author="Angela" w:date="2016-06-03T09:10:00Z">
        <w:r>
          <w:rPr>
            <w:rFonts w:hint="eastAsia"/>
          </w:rPr>
          <w:t>滑行速度</w:t>
        </w:r>
      </w:ins>
      <w:ins w:id="88" w:author="Angela" w:date="2016-06-03T09:13:00Z">
        <w:r>
          <w:rPr>
            <w:rFonts w:hint="eastAsia"/>
          </w:rPr>
          <w:t>及</w:t>
        </w:r>
      </w:ins>
      <w:ins w:id="89" w:author="Angela" w:date="2016-06-03T09:10:00Z">
        <w:r>
          <w:rPr>
            <w:rFonts w:hint="eastAsia"/>
          </w:rPr>
          <w:t>時間啟動電梯安全保護功能，保護使用者的安全，防止憾事發生。且符合</w:t>
        </w:r>
        <w:r>
          <w:rPr>
            <w:rFonts w:hint="eastAsia"/>
          </w:rPr>
          <w:t>UCMP</w:t>
        </w:r>
        <w:r>
          <w:rPr>
            <w:rFonts w:hint="eastAsia"/>
          </w:rPr>
          <w:t>所需條件，在動作尚未啟動前，該安全保護系統會先行啟動。為電梯安全保護增加多層防衛。</w:t>
        </w:r>
      </w:ins>
    </w:p>
    <w:p w:rsidR="00A32ED4" w:rsidRDefault="00D44D31" w:rsidP="00D44D31">
      <w:pPr>
        <w:ind w:firstLine="480"/>
      </w:pPr>
      <w:r>
        <w:rPr>
          <w:rFonts w:hint="eastAsia"/>
        </w:rPr>
        <w:t>2015</w:t>
      </w:r>
      <w:r>
        <w:rPr>
          <w:rFonts w:hint="eastAsia"/>
        </w:rPr>
        <w:t>年，對於</w:t>
      </w:r>
      <w:ins w:id="90" w:author="Angela" w:date="2016-06-03T09:05:00Z">
        <w:r w:rsidR="008A22A8">
          <w:rPr>
            <w:rFonts w:hint="eastAsia"/>
          </w:rPr>
          <w:t>其禾</w:t>
        </w:r>
        <w:r w:rsidR="008A22A8">
          <w:rPr>
            <w:rFonts w:hint="eastAsia"/>
          </w:rPr>
          <w:t>/</w:t>
        </w:r>
        <w:r w:rsidR="008A22A8">
          <w:rPr>
            <w:rFonts w:hint="eastAsia"/>
          </w:rPr>
          <w:t>宜禾電梯</w:t>
        </w:r>
      </w:ins>
      <w:del w:id="91" w:author="Angela" w:date="2016-06-03T09:05:00Z">
        <w:r w:rsidDel="008A22A8">
          <w:rPr>
            <w:rFonts w:hint="eastAsia"/>
          </w:rPr>
          <w:delText>我們</w:delText>
        </w:r>
      </w:del>
      <w:r>
        <w:rPr>
          <w:rFonts w:hint="eastAsia"/>
        </w:rPr>
        <w:t>而言更是全新的一年。憑藉著現代科技的進步與產品技術提升的精神，領先業界的雲端守護通報系統【</w:t>
      </w:r>
      <w:r w:rsidR="008B315B">
        <w:rPr>
          <w:rFonts w:hint="eastAsia"/>
        </w:rPr>
        <w:t>e-K</w:t>
      </w:r>
      <w:r>
        <w:rPr>
          <w:rFonts w:hint="eastAsia"/>
        </w:rPr>
        <w:t>eeper</w:t>
      </w:r>
      <w:r>
        <w:rPr>
          <w:rFonts w:hint="eastAsia"/>
        </w:rPr>
        <w:t>】終於推出。該套系統能更有效且迅速掌握電梯的運轉狀況，</w:t>
      </w:r>
      <w:ins w:id="92" w:author="Angela" w:date="2016-06-01T10:46:00Z">
        <w:r w:rsidR="000A71E3" w:rsidRPr="000A71E3">
          <w:rPr>
            <w:rFonts w:hint="eastAsia"/>
            <w:b/>
            <w:color w:val="FF0000"/>
            <w:rPrChange w:id="93" w:author="Angela" w:date="2016-06-01T10:47:00Z">
              <w:rPr>
                <w:rFonts w:hint="eastAsia"/>
              </w:rPr>
            </w:rPrChange>
          </w:rPr>
          <w:t>在使用者發現電梯</w:t>
        </w:r>
      </w:ins>
      <w:ins w:id="94" w:author="Angela" w:date="2016-06-01T10:47:00Z">
        <w:r w:rsidR="000A71E3" w:rsidRPr="000A71E3">
          <w:rPr>
            <w:rFonts w:hint="eastAsia"/>
            <w:b/>
            <w:color w:val="FF0000"/>
            <w:rPrChange w:id="95" w:author="Angela" w:date="2016-06-01T10:47:00Z">
              <w:rPr>
                <w:rFonts w:hint="eastAsia"/>
              </w:rPr>
            </w:rPrChange>
          </w:rPr>
          <w:t>異</w:t>
        </w:r>
      </w:ins>
      <w:ins w:id="96" w:author="Angela" w:date="2016-06-01T10:46:00Z">
        <w:r w:rsidR="000A71E3" w:rsidRPr="000A71E3">
          <w:rPr>
            <w:rFonts w:hint="eastAsia"/>
            <w:b/>
            <w:color w:val="FF0000"/>
            <w:rPrChange w:id="97" w:author="Angela" w:date="2016-06-01T10:47:00Z">
              <w:rPr>
                <w:rFonts w:hint="eastAsia"/>
              </w:rPr>
            </w:rPrChange>
          </w:rPr>
          <w:t>常前</w:t>
        </w:r>
      </w:ins>
      <w:ins w:id="98" w:author="Angela" w:date="2016-06-01T10:47:00Z">
        <w:r w:rsidR="000A71E3" w:rsidRPr="000A71E3">
          <w:rPr>
            <w:rFonts w:hint="eastAsia"/>
            <w:b/>
            <w:color w:val="FF0000"/>
            <w:rPrChange w:id="99" w:author="Angela" w:date="2016-06-01T10:47:00Z">
              <w:rPr>
                <w:rFonts w:hint="eastAsia"/>
              </w:rPr>
            </w:rPrChange>
          </w:rPr>
          <w:t>，先行發現並主動通知客戶端，</w:t>
        </w:r>
      </w:ins>
      <w:r w:rsidRPr="000A71E3">
        <w:rPr>
          <w:rFonts w:hint="eastAsia"/>
          <w:dstrike/>
          <w:color w:val="FF0000"/>
          <w:rPrChange w:id="100" w:author="Angela" w:date="2016-06-01T10:47:00Z">
            <w:rPr>
              <w:rFonts w:hint="eastAsia"/>
            </w:rPr>
          </w:rPrChange>
        </w:rPr>
        <w:t>並</w:t>
      </w:r>
      <w:r>
        <w:rPr>
          <w:rFonts w:hint="eastAsia"/>
        </w:rPr>
        <w:t>為「服務」與「安全」的目標開啟新的視野。</w:t>
      </w:r>
    </w:p>
    <w:p w:rsidR="002C6F97" w:rsidRDefault="002C6F97" w:rsidP="00A32ED4">
      <w:r>
        <w:lastRenderedPageBreak/>
        <w:tab/>
      </w:r>
      <w:r>
        <w:rPr>
          <w:rFonts w:hint="eastAsia"/>
        </w:rPr>
        <w:t>然而，</w:t>
      </w:r>
      <w:r w:rsidR="00D44D31">
        <w:rPr>
          <w:rFonts w:hint="eastAsia"/>
        </w:rPr>
        <w:t>秉持著</w:t>
      </w:r>
      <w:r>
        <w:rPr>
          <w:rFonts w:hint="eastAsia"/>
        </w:rPr>
        <w:t>好還要更好</w:t>
      </w:r>
      <w:r w:rsidR="00D44D31">
        <w:rPr>
          <w:rFonts w:hint="eastAsia"/>
        </w:rPr>
        <w:t>的精神</w:t>
      </w:r>
      <w:r>
        <w:rPr>
          <w:rFonts w:hint="eastAsia"/>
        </w:rPr>
        <w:t>。自</w:t>
      </w:r>
      <w:r>
        <w:rPr>
          <w:rFonts w:hint="eastAsia"/>
        </w:rPr>
        <w:t>2012</w:t>
      </w:r>
      <w:r>
        <w:rPr>
          <w:rFonts w:hint="eastAsia"/>
        </w:rPr>
        <w:t>年起，精益求精的其禾</w:t>
      </w:r>
      <w:r>
        <w:rPr>
          <w:rFonts w:hint="eastAsia"/>
        </w:rPr>
        <w:t>(</w:t>
      </w:r>
      <w:r>
        <w:rPr>
          <w:rFonts w:hint="eastAsia"/>
        </w:rPr>
        <w:t>宜禾</w:t>
      </w:r>
      <w:r>
        <w:rPr>
          <w:rFonts w:hint="eastAsia"/>
        </w:rPr>
        <w:t>)</w:t>
      </w:r>
      <w:r>
        <w:rPr>
          <w:rFonts w:hint="eastAsia"/>
        </w:rPr>
        <w:t>電梯持續投入人力開發更高效能的控制系統。經過一連串的研發與測試過程，即將於</w:t>
      </w:r>
      <w:r>
        <w:rPr>
          <w:rFonts w:hint="eastAsia"/>
        </w:rPr>
        <w:t>2016</w:t>
      </w:r>
      <w:r>
        <w:rPr>
          <w:rFonts w:hint="eastAsia"/>
        </w:rPr>
        <w:t>年推出全新系統【</w:t>
      </w:r>
      <w:r>
        <w:rPr>
          <w:rFonts w:hint="eastAsia"/>
        </w:rPr>
        <w:t>CH-256</w:t>
      </w:r>
      <w:r>
        <w:rPr>
          <w:rFonts w:hint="eastAsia"/>
        </w:rPr>
        <w:t>】</w:t>
      </w:r>
      <w:r w:rsidR="00D44D31">
        <w:rPr>
          <w:rFonts w:hint="eastAsia"/>
        </w:rPr>
        <w:t>！</w:t>
      </w:r>
      <w:r>
        <w:rPr>
          <w:rFonts w:hint="eastAsia"/>
        </w:rPr>
        <w:t>同時將採用世界級變頻器，如此組合不僅適用於各廠牌之馬達，同時將帶給使用者更</w:t>
      </w:r>
      <w:r w:rsidR="00D44D31">
        <w:rPr>
          <w:rFonts w:hint="eastAsia"/>
        </w:rPr>
        <w:t>舒適且安全的乘梯</w:t>
      </w:r>
      <w:r>
        <w:rPr>
          <w:rFonts w:hint="eastAsia"/>
        </w:rPr>
        <w:t>經驗</w:t>
      </w:r>
      <w:r w:rsidR="00D44D31">
        <w:rPr>
          <w:rFonts w:hint="eastAsia"/>
        </w:rPr>
        <w:t>！</w:t>
      </w:r>
    </w:p>
    <w:p w:rsidR="007C5961" w:rsidRDefault="0020410B" w:rsidP="00A32ED4">
      <w:pPr>
        <w:ind w:firstLine="480"/>
      </w:pPr>
    </w:p>
    <w:sectPr w:rsidR="007C59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10B" w:rsidRDefault="0020410B" w:rsidP="00F2619D">
      <w:r>
        <w:separator/>
      </w:r>
    </w:p>
  </w:endnote>
  <w:endnote w:type="continuationSeparator" w:id="0">
    <w:p w:rsidR="0020410B" w:rsidRDefault="0020410B" w:rsidP="00F26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10B" w:rsidRDefault="0020410B" w:rsidP="00F2619D">
      <w:r>
        <w:separator/>
      </w:r>
    </w:p>
  </w:footnote>
  <w:footnote w:type="continuationSeparator" w:id="0">
    <w:p w:rsidR="0020410B" w:rsidRDefault="0020410B" w:rsidP="00F2619D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gela">
    <w15:presenceInfo w15:providerId="None" w15:userId="Angela"/>
  </w15:person>
  <w15:person w15:author="張竣貿">
    <w15:presenceInfo w15:providerId="Windows Live" w15:userId="2c121d6bc2ebf3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ED4"/>
    <w:rsid w:val="000328B6"/>
    <w:rsid w:val="00074A7D"/>
    <w:rsid w:val="000A71E3"/>
    <w:rsid w:val="000C30FC"/>
    <w:rsid w:val="0015798C"/>
    <w:rsid w:val="001A7255"/>
    <w:rsid w:val="0020410B"/>
    <w:rsid w:val="00246554"/>
    <w:rsid w:val="002C6F97"/>
    <w:rsid w:val="00302AEA"/>
    <w:rsid w:val="004D00E9"/>
    <w:rsid w:val="005C6571"/>
    <w:rsid w:val="007A5AB0"/>
    <w:rsid w:val="008A22A8"/>
    <w:rsid w:val="008B315B"/>
    <w:rsid w:val="00923E72"/>
    <w:rsid w:val="00943CDD"/>
    <w:rsid w:val="00A32ED4"/>
    <w:rsid w:val="00B54CFC"/>
    <w:rsid w:val="00BB19F2"/>
    <w:rsid w:val="00D44D31"/>
    <w:rsid w:val="00E2725F"/>
    <w:rsid w:val="00F2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83B27"/>
  <w15:chartTrackingRefBased/>
  <w15:docId w15:val="{F78EFFD8-3EDB-427D-A0F3-3ACAC8E1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2E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32ED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261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2619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261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261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6</cp:revision>
  <cp:lastPrinted>2016-05-31T02:20:00Z</cp:lastPrinted>
  <dcterms:created xsi:type="dcterms:W3CDTF">2016-05-30T08:01:00Z</dcterms:created>
  <dcterms:modified xsi:type="dcterms:W3CDTF">2016-06-03T01:33:00Z</dcterms:modified>
</cp:coreProperties>
</file>